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7D" w:rsidRPr="00DD45CC" w:rsidRDefault="00DD6F7D" w:rsidP="003B09EC">
      <w:pPr>
        <w:pStyle w:val="Title"/>
        <w:tabs>
          <w:tab w:val="right" w:pos="0"/>
        </w:tabs>
        <w:sectPr w:rsidR="002E597D" w:rsidRPr="00DD45CC" w:rsidSect="008F0462">
          <w:footerReference w:type="default" r:id="rId8"/>
          <w:endnotePr>
            <w:numFmt w:val="decimal"/>
          </w:endnotePr>
          <w:type w:val="continuous"/>
          <w:pgSz w:w="12240" w:h="15840"/>
          <w:pgMar w:top="1152" w:right="1152" w:bottom="1152" w:left="1152" w:header="720" w:footer="720" w:gutter="0"/>
          <w:cols w:space="720"/>
        </w:sectPr>
      </w:pPr>
      <w:r w:rsidRPr="00B847C2">
        <w:t>Joel Van Eenwyk</w:t>
      </w:r>
    </w:p>
    <w:p w:rsidR="00144DE2" w:rsidRDefault="00E008B4">
      <w:pPr>
        <w:pStyle w:val="Heading1"/>
      </w:pPr>
      <w:r w:rsidRPr="002E597D">
        <w:t>Contact</w:t>
      </w:r>
      <w:r>
        <w:t xml:space="preserve"> Information</w:t>
      </w:r>
    </w:p>
    <w:p w:rsidR="009B7C91" w:rsidDel="003B09EC" w:rsidRDefault="00C04BA9">
      <w:pPr>
        <w:pStyle w:val="Contact"/>
        <w:rPr>
          <w:del w:id="0" w:author="Joel Van Eenwyk" w:date="2016-07-26T12:34:00Z"/>
        </w:rPr>
      </w:pPr>
      <w:del w:id="1" w:author="Joel Van Eenwyk" w:date="2016-07-26T12:34:00Z">
        <w:r w:rsidRPr="003B09EC" w:rsidDel="003B09EC">
          <w:rPr>
            <w:b w:val="0"/>
          </w:rPr>
          <w:delText>Cell</w:delText>
        </w:r>
        <w:r w:rsidR="00B66A5A" w:rsidRPr="003B09EC" w:rsidDel="003B09EC">
          <w:rPr>
            <w:b w:val="0"/>
          </w:rPr>
          <w:delText>phone</w:delText>
        </w:r>
        <w:r w:rsidRPr="003B09EC" w:rsidDel="003B09EC">
          <w:rPr>
            <w:b w:val="0"/>
          </w:rPr>
          <w:delText>:</w:delText>
        </w:r>
        <w:r w:rsidDel="003B09EC">
          <w:delText xml:space="preserve"> 541-232-1202</w:delText>
        </w:r>
      </w:del>
    </w:p>
    <w:p w:rsidR="00A76A34" w:rsidRDefault="00173C12">
      <w:pPr>
        <w:pStyle w:val="Contact"/>
        <w:rPr>
          <w:rStyle w:val="Hyperlink"/>
        </w:rPr>
      </w:pPr>
      <w:r w:rsidRPr="003B09EC">
        <w:t>Email:</w:t>
      </w:r>
      <w:r>
        <w:t xml:space="preserve"> </w:t>
      </w:r>
      <w:hyperlink r:id="rId9" w:history="1">
        <w:r w:rsidR="00522FB5">
          <w:rPr>
            <w:rStyle w:val="Hyperlink"/>
          </w:rPr>
          <w:t>joel.vaneenwyk@gmail.com</w:t>
        </w:r>
      </w:hyperlink>
    </w:p>
    <w:p w:rsidR="00A76A34" w:rsidRDefault="00A76A34">
      <w:pPr>
        <w:pStyle w:val="Contact"/>
      </w:pPr>
      <w:r w:rsidRPr="003B09EC">
        <w:rPr>
          <w:rPrChange w:id="2" w:author="Joel Van Eenwyk" w:date="2016-07-26T12:34:00Z">
            <w:rPr>
              <w:b w:val="0"/>
            </w:rPr>
          </w:rPrChange>
        </w:rPr>
        <w:t>Homepage:</w:t>
      </w:r>
      <w:r>
        <w:t xml:space="preserve"> </w:t>
      </w:r>
      <w:ins w:id="3" w:author="Joel Van Eenwyk" w:date="2016-07-26T12:34:00Z">
        <w:r w:rsidR="003B09EC">
          <w:fldChar w:fldCharType="begin"/>
        </w:r>
        <w:r w:rsidR="003B09EC">
          <w:instrText xml:space="preserve"> HYPERLINK "</w:instrText>
        </w:r>
      </w:ins>
      <w:r w:rsidR="003B09EC" w:rsidRPr="003B09EC">
        <w:rPr>
          <w:rPrChange w:id="4" w:author="Joel Van Eenwyk" w:date="2016-07-26T12:34:00Z">
            <w:rPr>
              <w:rStyle w:val="Hyperlink"/>
            </w:rPr>
          </w:rPrChange>
        </w:rPr>
        <w:instrText>http</w:instrText>
      </w:r>
      <w:ins w:id="5" w:author="Joel Van Eenwyk" w:date="2016-07-26T12:34:00Z">
        <w:r w:rsidR="003B09EC" w:rsidRPr="003B09EC">
          <w:rPr>
            <w:rPrChange w:id="6" w:author="Joel Van Eenwyk" w:date="2016-07-26T12:34:00Z">
              <w:rPr>
                <w:rStyle w:val="Hyperlink"/>
              </w:rPr>
            </w:rPrChange>
          </w:rPr>
          <w:instrText>s</w:instrText>
        </w:r>
      </w:ins>
      <w:r w:rsidR="003B09EC" w:rsidRPr="003B09EC">
        <w:rPr>
          <w:rPrChange w:id="7" w:author="Joel Van Eenwyk" w:date="2016-07-26T12:34:00Z">
            <w:rPr>
              <w:rStyle w:val="Hyperlink"/>
            </w:rPr>
          </w:rPrChange>
        </w:rPr>
        <w:instrText>://joelvaneenwyk.com/</w:instrText>
      </w:r>
      <w:ins w:id="8" w:author="Joel Van Eenwyk" w:date="2016-07-26T12:34:00Z">
        <w:r w:rsidR="003B09EC">
          <w:instrText xml:space="preserve">" </w:instrText>
        </w:r>
        <w:r w:rsidR="003B09EC">
          <w:fldChar w:fldCharType="separate"/>
        </w:r>
      </w:ins>
      <w:r w:rsidR="003B09EC" w:rsidRPr="008E4E63">
        <w:rPr>
          <w:rStyle w:val="Hyperlink"/>
          <w:rPrChange w:id="9" w:author="Joel Van Eenwyk" w:date="2016-07-26T12:34:00Z">
            <w:rPr>
              <w:rStyle w:val="Hyperlink"/>
            </w:rPr>
          </w:rPrChange>
        </w:rPr>
        <w:t>http</w:t>
      </w:r>
      <w:ins w:id="10" w:author="Joel Van Eenwyk" w:date="2016-07-26T12:34:00Z">
        <w:r w:rsidR="003B09EC" w:rsidRPr="008E4E63">
          <w:rPr>
            <w:rStyle w:val="Hyperlink"/>
            <w:rPrChange w:id="11" w:author="Joel Van Eenwyk" w:date="2016-07-26T12:34:00Z">
              <w:rPr>
                <w:rStyle w:val="Hyperlink"/>
              </w:rPr>
            </w:rPrChange>
          </w:rPr>
          <w:t>s</w:t>
        </w:r>
      </w:ins>
      <w:r w:rsidR="003B09EC" w:rsidRPr="008E4E63">
        <w:rPr>
          <w:rStyle w:val="Hyperlink"/>
          <w:rPrChange w:id="12" w:author="Joel Van Eenwyk" w:date="2016-07-26T12:34:00Z">
            <w:rPr>
              <w:rStyle w:val="Hyperlink"/>
            </w:rPr>
          </w:rPrChange>
        </w:rPr>
        <w:t>://joelvaneen</w:t>
      </w:r>
      <w:r w:rsidR="003B09EC" w:rsidRPr="008E4E63">
        <w:rPr>
          <w:rStyle w:val="Hyperlink"/>
          <w:rPrChange w:id="13" w:author="Joel Van Eenwyk" w:date="2016-07-26T12:34:00Z">
            <w:rPr>
              <w:rStyle w:val="Hyperlink"/>
            </w:rPr>
          </w:rPrChange>
        </w:rPr>
        <w:t>w</w:t>
      </w:r>
      <w:r w:rsidR="003B09EC" w:rsidRPr="008E4E63">
        <w:rPr>
          <w:rStyle w:val="Hyperlink"/>
          <w:rPrChange w:id="14" w:author="Joel Van Eenwyk" w:date="2016-07-26T12:34:00Z">
            <w:rPr>
              <w:rStyle w:val="Hyperlink"/>
            </w:rPr>
          </w:rPrChange>
        </w:rPr>
        <w:t>yk.com/</w:t>
      </w:r>
      <w:ins w:id="15" w:author="Joel Van Eenwyk" w:date="2016-07-26T12:34:00Z">
        <w:r w:rsidR="003B09EC">
          <w:fldChar w:fldCharType="end"/>
        </w:r>
      </w:ins>
      <w:r>
        <w:t xml:space="preserve"> </w:t>
      </w:r>
    </w:p>
    <w:p w:rsidR="004832FE" w:rsidRDefault="004832FE" w:rsidP="003B09EC">
      <w:pPr>
        <w:pStyle w:val="Contact"/>
      </w:pPr>
    </w:p>
    <w:p w:rsidR="00EF5F3B" w:rsidRPr="00EF5F3B" w:rsidRDefault="00DE6766">
      <w:pPr>
        <w:pStyle w:val="Heading1"/>
      </w:pPr>
      <w:r>
        <w:t>S</w:t>
      </w:r>
      <w:r w:rsidR="00482B5B">
        <w:t>ummary</w:t>
      </w:r>
    </w:p>
    <w:p w:rsidR="003937D6" w:rsidRPr="008F0462" w:rsidRDefault="00BA2FFB" w:rsidP="008F0462">
      <w:pPr>
        <w:pStyle w:val="Summary"/>
        <w:ind w:left="990" w:hanging="360"/>
      </w:pPr>
      <w:r>
        <w:rPr>
          <w:sz w:val="22"/>
          <w:szCs w:val="22"/>
        </w:rPr>
        <w:t>10</w:t>
      </w:r>
      <w:r w:rsidR="00DB4457" w:rsidRPr="005F0437">
        <w:rPr>
          <w:sz w:val="22"/>
          <w:szCs w:val="22"/>
        </w:rPr>
        <w:t xml:space="preserve">+ years </w:t>
      </w:r>
      <w:ins w:id="16" w:author="Joel Van Eenwyk" w:date="2016-07-26T12:35:00Z">
        <w:r w:rsidR="00882947">
          <w:rPr>
            <w:sz w:val="22"/>
            <w:szCs w:val="22"/>
          </w:rPr>
          <w:t xml:space="preserve">of </w:t>
        </w:r>
      </w:ins>
      <w:r w:rsidR="00A520D3" w:rsidRPr="005F0437">
        <w:rPr>
          <w:sz w:val="22"/>
          <w:szCs w:val="22"/>
        </w:rPr>
        <w:t xml:space="preserve">experience in </w:t>
      </w:r>
      <w:r w:rsidR="00E553CF" w:rsidRPr="005F0437">
        <w:rPr>
          <w:sz w:val="22"/>
          <w:szCs w:val="22"/>
        </w:rPr>
        <w:t>software engineering</w:t>
      </w:r>
      <w:r w:rsidR="00A520D3" w:rsidRPr="005F0437">
        <w:rPr>
          <w:sz w:val="22"/>
          <w:szCs w:val="22"/>
        </w:rPr>
        <w:t xml:space="preserve"> and </w:t>
      </w:r>
      <w:r w:rsidR="00E553CF" w:rsidRPr="005F0437">
        <w:rPr>
          <w:sz w:val="22"/>
          <w:szCs w:val="22"/>
        </w:rPr>
        <w:t>programming</w:t>
      </w:r>
    </w:p>
    <w:p w:rsidR="00804D16" w:rsidRPr="008F0462" w:rsidRDefault="00A07B59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Skilled</w:t>
      </w:r>
      <w:r w:rsidR="00DB4457" w:rsidRPr="008F0462">
        <w:rPr>
          <w:sz w:val="22"/>
          <w:szCs w:val="22"/>
        </w:rPr>
        <w:t xml:space="preserve"> </w:t>
      </w:r>
      <w:r w:rsidR="00A520D3" w:rsidRPr="008F0462">
        <w:rPr>
          <w:sz w:val="22"/>
          <w:szCs w:val="22"/>
        </w:rPr>
        <w:t xml:space="preserve">in </w:t>
      </w:r>
      <w:r w:rsidR="000F03E0" w:rsidRPr="008F0462">
        <w:rPr>
          <w:sz w:val="22"/>
          <w:szCs w:val="22"/>
        </w:rPr>
        <w:t>the following p</w:t>
      </w:r>
      <w:r w:rsidR="00A520D3" w:rsidRPr="008F0462">
        <w:rPr>
          <w:sz w:val="22"/>
          <w:szCs w:val="22"/>
        </w:rPr>
        <w:t xml:space="preserve">rogramming </w:t>
      </w:r>
      <w:r w:rsidR="00B14EC2" w:rsidRPr="008F0462">
        <w:rPr>
          <w:sz w:val="22"/>
          <w:szCs w:val="22"/>
        </w:rPr>
        <w:t>l</w:t>
      </w:r>
      <w:r w:rsidR="00A520D3" w:rsidRPr="008F0462">
        <w:rPr>
          <w:sz w:val="22"/>
          <w:szCs w:val="22"/>
        </w:rPr>
        <w:t>anguages:</w:t>
      </w:r>
      <w:r w:rsidR="00460C71" w:rsidRPr="008F0462">
        <w:rPr>
          <w:sz w:val="22"/>
          <w:szCs w:val="22"/>
        </w:rPr>
        <w:t xml:space="preserve"> C/</w:t>
      </w:r>
      <w:r w:rsidR="00DB4457" w:rsidRPr="008F0462">
        <w:rPr>
          <w:sz w:val="22"/>
          <w:szCs w:val="22"/>
        </w:rPr>
        <w:t>C</w:t>
      </w:r>
      <w:r w:rsidR="00EB1DF0" w:rsidRPr="008F0462">
        <w:rPr>
          <w:sz w:val="22"/>
          <w:szCs w:val="22"/>
        </w:rPr>
        <w:t>++</w:t>
      </w:r>
      <w:r w:rsidR="00DB4457" w:rsidRPr="008F0462">
        <w:rPr>
          <w:sz w:val="22"/>
          <w:szCs w:val="22"/>
        </w:rPr>
        <w:t xml:space="preserve">, </w:t>
      </w:r>
      <w:r w:rsidR="00B66A5A">
        <w:rPr>
          <w:sz w:val="22"/>
          <w:szCs w:val="22"/>
        </w:rPr>
        <w:t xml:space="preserve">C#, </w:t>
      </w:r>
      <w:r w:rsidR="007816B6" w:rsidRPr="008F0462">
        <w:rPr>
          <w:sz w:val="22"/>
          <w:szCs w:val="22"/>
        </w:rPr>
        <w:t xml:space="preserve">Python, </w:t>
      </w:r>
      <w:r w:rsidR="00DB4457" w:rsidRPr="008F0462">
        <w:rPr>
          <w:sz w:val="22"/>
          <w:szCs w:val="22"/>
        </w:rPr>
        <w:t xml:space="preserve">Java, </w:t>
      </w:r>
      <w:r w:rsidR="00B66A5A" w:rsidRPr="00036B96">
        <w:rPr>
          <w:sz w:val="22"/>
          <w:szCs w:val="22"/>
        </w:rPr>
        <w:t>Haskell</w:t>
      </w:r>
      <w:r w:rsidR="00DB4457" w:rsidRPr="008F0462">
        <w:rPr>
          <w:sz w:val="22"/>
          <w:szCs w:val="22"/>
        </w:rPr>
        <w:t xml:space="preserve">, a variety of </w:t>
      </w:r>
      <w:r w:rsidR="005F74F4" w:rsidRPr="008F0462">
        <w:rPr>
          <w:sz w:val="22"/>
          <w:szCs w:val="22"/>
        </w:rPr>
        <w:t xml:space="preserve">3D </w:t>
      </w:r>
      <w:r w:rsidR="00C25054" w:rsidRPr="008F0462">
        <w:rPr>
          <w:sz w:val="22"/>
          <w:szCs w:val="22"/>
        </w:rPr>
        <w:t>scripting l</w:t>
      </w:r>
      <w:r w:rsidR="00DB4457" w:rsidRPr="008F0462">
        <w:rPr>
          <w:sz w:val="22"/>
          <w:szCs w:val="22"/>
        </w:rPr>
        <w:t>anguages (</w:t>
      </w:r>
      <w:r w:rsidR="00260A1F" w:rsidRPr="008F0462">
        <w:rPr>
          <w:sz w:val="22"/>
          <w:szCs w:val="22"/>
        </w:rPr>
        <w:t>e</w:t>
      </w:r>
      <w:r w:rsidR="004637B6" w:rsidRPr="008F0462">
        <w:rPr>
          <w:sz w:val="22"/>
          <w:szCs w:val="22"/>
        </w:rPr>
        <w:t>.</w:t>
      </w:r>
      <w:r w:rsidR="00260A1F" w:rsidRPr="008F0462">
        <w:rPr>
          <w:sz w:val="22"/>
          <w:szCs w:val="22"/>
        </w:rPr>
        <w:t>g.</w:t>
      </w:r>
      <w:r w:rsidR="004637B6" w:rsidRPr="008F0462">
        <w:rPr>
          <w:sz w:val="22"/>
          <w:szCs w:val="22"/>
        </w:rPr>
        <w:t>,</w:t>
      </w:r>
      <w:r w:rsidR="00260A1F" w:rsidRPr="008F0462">
        <w:rPr>
          <w:sz w:val="22"/>
          <w:szCs w:val="22"/>
        </w:rPr>
        <w:t xml:space="preserve"> </w:t>
      </w:r>
      <w:r w:rsidR="00B66A5A">
        <w:rPr>
          <w:sz w:val="22"/>
          <w:szCs w:val="22"/>
        </w:rPr>
        <w:t xml:space="preserve">MEL, MaxScript, </w:t>
      </w:r>
      <w:r w:rsidR="00DB4457" w:rsidRPr="008F0462">
        <w:rPr>
          <w:sz w:val="22"/>
          <w:szCs w:val="22"/>
        </w:rPr>
        <w:t xml:space="preserve">HScript, etc), </w:t>
      </w:r>
      <w:r w:rsidR="0040111F" w:rsidRPr="008F0462">
        <w:rPr>
          <w:sz w:val="22"/>
          <w:szCs w:val="22"/>
        </w:rPr>
        <w:t xml:space="preserve">Tcl/Tk, </w:t>
      </w:r>
      <w:r w:rsidR="00DB4457" w:rsidRPr="008F0462">
        <w:rPr>
          <w:sz w:val="22"/>
          <w:szCs w:val="22"/>
        </w:rPr>
        <w:t xml:space="preserve">and </w:t>
      </w:r>
      <w:r w:rsidR="00260A1F" w:rsidRPr="008F0462">
        <w:rPr>
          <w:sz w:val="22"/>
          <w:szCs w:val="22"/>
        </w:rPr>
        <w:t>some web-based languages (e</w:t>
      </w:r>
      <w:r w:rsidR="00EB1DF0" w:rsidRPr="008F0462">
        <w:rPr>
          <w:sz w:val="22"/>
          <w:szCs w:val="22"/>
        </w:rPr>
        <w:t>.</w:t>
      </w:r>
      <w:r w:rsidR="00260A1F" w:rsidRPr="008F0462">
        <w:rPr>
          <w:sz w:val="22"/>
          <w:szCs w:val="22"/>
        </w:rPr>
        <w:t>g.</w:t>
      </w:r>
      <w:r w:rsidR="00EB1DF0" w:rsidRPr="008F0462">
        <w:rPr>
          <w:sz w:val="22"/>
          <w:szCs w:val="22"/>
        </w:rPr>
        <w:t>,</w:t>
      </w:r>
      <w:r w:rsidR="00260A1F" w:rsidRPr="008F0462">
        <w:rPr>
          <w:sz w:val="22"/>
          <w:szCs w:val="22"/>
        </w:rPr>
        <w:t xml:space="preserve"> HTML, CSS, </w:t>
      </w:r>
      <w:r w:rsidR="00800ED0" w:rsidRPr="008F0462">
        <w:rPr>
          <w:sz w:val="22"/>
          <w:szCs w:val="22"/>
        </w:rPr>
        <w:t xml:space="preserve">PHP, </w:t>
      </w:r>
      <w:r w:rsidR="00260A1F" w:rsidRPr="008F0462">
        <w:rPr>
          <w:sz w:val="22"/>
          <w:szCs w:val="22"/>
        </w:rPr>
        <w:t>etc)</w:t>
      </w:r>
    </w:p>
    <w:p w:rsidR="00804D16" w:rsidRPr="008F0462" w:rsidRDefault="001F613E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 xml:space="preserve">Experienced creating shaders visually (in Houdini and Maya) and with shader </w:t>
      </w:r>
      <w:r w:rsidR="00B95187" w:rsidRPr="008F0462">
        <w:rPr>
          <w:sz w:val="22"/>
          <w:szCs w:val="22"/>
        </w:rPr>
        <w:t xml:space="preserve">languages </w:t>
      </w:r>
      <w:r w:rsidRPr="008F0462">
        <w:rPr>
          <w:sz w:val="22"/>
          <w:szCs w:val="22"/>
        </w:rPr>
        <w:t>for real-time systems</w:t>
      </w:r>
      <w:r w:rsidR="00B95187" w:rsidRPr="008F0462">
        <w:rPr>
          <w:sz w:val="22"/>
          <w:szCs w:val="22"/>
        </w:rPr>
        <w:t xml:space="preserve"> (</w:t>
      </w:r>
      <w:r w:rsidR="00EB1DF0" w:rsidRPr="008F0462">
        <w:rPr>
          <w:sz w:val="22"/>
          <w:szCs w:val="22"/>
        </w:rPr>
        <w:t xml:space="preserve">e.g., </w:t>
      </w:r>
      <w:r w:rsidR="00B95187" w:rsidRPr="008F0462">
        <w:rPr>
          <w:sz w:val="22"/>
          <w:szCs w:val="22"/>
        </w:rPr>
        <w:t>GLSL) and film (</w:t>
      </w:r>
      <w:r w:rsidR="00EB1DF0" w:rsidRPr="008F0462">
        <w:rPr>
          <w:sz w:val="22"/>
          <w:szCs w:val="22"/>
        </w:rPr>
        <w:t xml:space="preserve">e.g., </w:t>
      </w:r>
      <w:r w:rsidR="00B95187" w:rsidRPr="008F0462">
        <w:rPr>
          <w:sz w:val="22"/>
          <w:szCs w:val="22"/>
        </w:rPr>
        <w:t>Renderman)</w:t>
      </w:r>
    </w:p>
    <w:p w:rsidR="00804D16" w:rsidRPr="008F0462" w:rsidRDefault="00DB4457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 xml:space="preserve">Extensive experience with the Windows API along with </w:t>
      </w:r>
      <w:r w:rsidR="0017299A" w:rsidRPr="008F0462">
        <w:rPr>
          <w:sz w:val="22"/>
          <w:szCs w:val="22"/>
        </w:rPr>
        <w:t>the cross-platform window toolkit</w:t>
      </w:r>
      <w:r w:rsidRPr="008F0462">
        <w:rPr>
          <w:sz w:val="22"/>
          <w:szCs w:val="22"/>
        </w:rPr>
        <w:t xml:space="preserve"> </w:t>
      </w:r>
      <w:r w:rsidR="00AE0ABD" w:rsidRPr="008F0462">
        <w:rPr>
          <w:sz w:val="22"/>
          <w:szCs w:val="22"/>
        </w:rPr>
        <w:t>wxWidgets</w:t>
      </w:r>
    </w:p>
    <w:p w:rsidR="00804D16" w:rsidRPr="008F0462" w:rsidRDefault="00A07B59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Skilled</w:t>
      </w:r>
      <w:r w:rsidR="00DB4457" w:rsidRPr="008F0462">
        <w:rPr>
          <w:sz w:val="22"/>
          <w:szCs w:val="22"/>
        </w:rPr>
        <w:t xml:space="preserve"> </w:t>
      </w:r>
      <w:r w:rsidR="0006377D" w:rsidRPr="008F0462">
        <w:rPr>
          <w:sz w:val="22"/>
          <w:szCs w:val="22"/>
        </w:rPr>
        <w:t>in the use of</w:t>
      </w:r>
      <w:r w:rsidR="00DB4457" w:rsidRPr="008F0462">
        <w:rPr>
          <w:sz w:val="22"/>
          <w:szCs w:val="22"/>
        </w:rPr>
        <w:t xml:space="preserve"> many </w:t>
      </w:r>
      <w:ins w:id="17" w:author="Joel Van Eenwyk" w:date="2016-07-26T12:35:00Z">
        <w:r w:rsidR="0039732C">
          <w:rPr>
            <w:sz w:val="22"/>
            <w:szCs w:val="22"/>
          </w:rPr>
          <w:t>DCC</w:t>
        </w:r>
      </w:ins>
      <w:del w:id="18" w:author="Joel Van Eenwyk" w:date="2016-07-26T12:35:00Z">
        <w:r w:rsidR="00DB4457" w:rsidRPr="008F0462" w:rsidDel="0039732C">
          <w:rPr>
            <w:sz w:val="22"/>
            <w:szCs w:val="22"/>
          </w:rPr>
          <w:delText>3D</w:delText>
        </w:r>
      </w:del>
      <w:ins w:id="19" w:author="Joel Van Eenwyk" w:date="2016-07-26T12:35:00Z">
        <w:r w:rsidR="0039732C">
          <w:rPr>
            <w:sz w:val="22"/>
            <w:szCs w:val="22"/>
          </w:rPr>
          <w:t xml:space="preserve">s </w:t>
        </w:r>
      </w:ins>
      <w:del w:id="20" w:author="Joel Van Eenwyk" w:date="2016-07-26T12:35:00Z">
        <w:r w:rsidR="00DB4457" w:rsidRPr="008F0462" w:rsidDel="0039732C">
          <w:rPr>
            <w:sz w:val="22"/>
            <w:szCs w:val="22"/>
          </w:rPr>
          <w:delText xml:space="preserve"> packages </w:delText>
        </w:r>
      </w:del>
      <w:r w:rsidR="00DB4457" w:rsidRPr="008F0462">
        <w:rPr>
          <w:sz w:val="22"/>
          <w:szCs w:val="22"/>
        </w:rPr>
        <w:t>including:</w:t>
      </w:r>
      <w:r w:rsidR="0075273F">
        <w:rPr>
          <w:sz w:val="22"/>
          <w:szCs w:val="22"/>
        </w:rPr>
        <w:t xml:space="preserve"> </w:t>
      </w:r>
      <w:r w:rsidR="00DB4457" w:rsidRPr="008F0462">
        <w:rPr>
          <w:sz w:val="22"/>
          <w:szCs w:val="22"/>
        </w:rPr>
        <w:t>Maya</w:t>
      </w:r>
      <w:r w:rsidR="0075273F">
        <w:rPr>
          <w:sz w:val="22"/>
          <w:szCs w:val="22"/>
        </w:rPr>
        <w:t xml:space="preserve">, </w:t>
      </w:r>
      <w:del w:id="21" w:author="Joel Van Eenwyk" w:date="2016-07-26T12:36:00Z">
        <w:r w:rsidR="0075273F" w:rsidDel="0039732C">
          <w:rPr>
            <w:sz w:val="22"/>
            <w:szCs w:val="22"/>
          </w:rPr>
          <w:delText xml:space="preserve">Side Effects </w:delText>
        </w:r>
        <w:r w:rsidR="0075273F" w:rsidRPr="008F0462" w:rsidDel="0039732C">
          <w:rPr>
            <w:sz w:val="22"/>
            <w:szCs w:val="22"/>
          </w:rPr>
          <w:delText>Houdini</w:delText>
        </w:r>
        <w:r w:rsidR="00DB4457" w:rsidRPr="008F0462" w:rsidDel="0039732C">
          <w:rPr>
            <w:sz w:val="22"/>
            <w:szCs w:val="22"/>
          </w:rPr>
          <w:delText xml:space="preserve">, </w:delText>
        </w:r>
        <w:r w:rsidR="003726E9" w:rsidRPr="008F0462" w:rsidDel="0039732C">
          <w:rPr>
            <w:sz w:val="22"/>
            <w:szCs w:val="22"/>
          </w:rPr>
          <w:delText xml:space="preserve">and </w:delText>
        </w:r>
      </w:del>
      <w:r w:rsidR="00DB4457" w:rsidRPr="008F0462">
        <w:rPr>
          <w:sz w:val="22"/>
          <w:szCs w:val="22"/>
        </w:rPr>
        <w:t>3dsmax</w:t>
      </w:r>
      <w:ins w:id="22" w:author="Joel Van Eenwyk" w:date="2016-07-26T12:36:00Z">
        <w:r w:rsidR="0039732C">
          <w:rPr>
            <w:sz w:val="22"/>
            <w:szCs w:val="22"/>
          </w:rPr>
          <w:t xml:space="preserve">, and </w:t>
        </w:r>
        <w:r w:rsidR="0039732C">
          <w:rPr>
            <w:sz w:val="22"/>
            <w:szCs w:val="22"/>
          </w:rPr>
          <w:t xml:space="preserve">Side Effects </w:t>
        </w:r>
        <w:r w:rsidR="0039732C" w:rsidRPr="008F0462">
          <w:rPr>
            <w:sz w:val="22"/>
            <w:szCs w:val="22"/>
          </w:rPr>
          <w:t>Houdini</w:t>
        </w:r>
        <w:r w:rsidR="0039732C">
          <w:rPr>
            <w:sz w:val="22"/>
            <w:szCs w:val="22"/>
          </w:rPr>
          <w:t>.</w:t>
        </w:r>
      </w:ins>
      <w:bookmarkStart w:id="23" w:name="_GoBack"/>
      <w:bookmarkEnd w:id="23"/>
      <w:del w:id="24" w:author="Joel Van Eenwyk" w:date="2016-07-26T12:36:00Z">
        <w:r w:rsidR="003726E9" w:rsidRPr="008F0462" w:rsidDel="0039732C">
          <w:rPr>
            <w:sz w:val="22"/>
            <w:szCs w:val="22"/>
          </w:rPr>
          <w:delText>.</w:delText>
        </w:r>
      </w:del>
    </w:p>
    <w:p w:rsidR="00956CC6" w:rsidRPr="008F0462" w:rsidRDefault="00956CC6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 xml:space="preserve">Very familiar with a variety of tools including Visual Studio, </w:t>
      </w:r>
      <w:del w:id="25" w:author="Joel Van Eenwyk" w:date="2016-07-26T12:34:00Z">
        <w:r w:rsidRPr="008F0462" w:rsidDel="003B09EC">
          <w:rPr>
            <w:sz w:val="22"/>
            <w:szCs w:val="22"/>
          </w:rPr>
          <w:delText xml:space="preserve">Metrowerks Codewarrior, </w:delText>
        </w:r>
      </w:del>
      <w:r w:rsidRPr="008F0462">
        <w:rPr>
          <w:sz w:val="22"/>
          <w:szCs w:val="22"/>
        </w:rPr>
        <w:t>Perforce, and SCons.</w:t>
      </w:r>
    </w:p>
    <w:p w:rsidR="00804D16" w:rsidRPr="008F0462" w:rsidRDefault="003D0F5C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Skilled in management of</w:t>
      </w:r>
      <w:r w:rsidR="00A520D3" w:rsidRPr="008F0462">
        <w:rPr>
          <w:sz w:val="22"/>
          <w:szCs w:val="22"/>
        </w:rPr>
        <w:t xml:space="preserve"> </w:t>
      </w:r>
      <w:r w:rsidR="0075273F">
        <w:rPr>
          <w:sz w:val="22"/>
          <w:szCs w:val="22"/>
        </w:rPr>
        <w:t xml:space="preserve">software </w:t>
      </w:r>
      <w:r w:rsidR="00A520D3" w:rsidRPr="008F0462">
        <w:rPr>
          <w:sz w:val="22"/>
          <w:szCs w:val="22"/>
        </w:rPr>
        <w:t>projects</w:t>
      </w:r>
    </w:p>
    <w:p w:rsidR="00804D16" w:rsidRPr="008F0462" w:rsidRDefault="003D0F5C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Experience</w:t>
      </w:r>
      <w:r w:rsidR="004D36CC" w:rsidRPr="008F0462">
        <w:rPr>
          <w:sz w:val="22"/>
          <w:szCs w:val="22"/>
        </w:rPr>
        <w:t>d in</w:t>
      </w:r>
      <w:r w:rsidRPr="008F0462">
        <w:rPr>
          <w:sz w:val="22"/>
          <w:szCs w:val="22"/>
        </w:rPr>
        <w:t xml:space="preserve"> w</w:t>
      </w:r>
      <w:r w:rsidR="00A520D3" w:rsidRPr="008F0462">
        <w:rPr>
          <w:sz w:val="22"/>
          <w:szCs w:val="22"/>
        </w:rPr>
        <w:t>riting technical documentation</w:t>
      </w:r>
    </w:p>
    <w:p w:rsidR="003937D6" w:rsidRDefault="001E4A89" w:rsidP="008F0462">
      <w:pPr>
        <w:pStyle w:val="Heading1"/>
      </w:pPr>
      <w:r>
        <w:t xml:space="preserve">Game </w:t>
      </w:r>
      <w:r w:rsidR="00E47C18" w:rsidRPr="00B66A5A">
        <w:t>Titles</w:t>
      </w:r>
    </w:p>
    <w:p w:rsidR="00180137" w:rsidRPr="008F0462" w:rsidRDefault="005F0437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 xml:space="preserve">2012 – </w:t>
      </w:r>
      <w:r w:rsidR="00180137" w:rsidRPr="008F0462">
        <w:rPr>
          <w:sz w:val="22"/>
          <w:szCs w:val="22"/>
        </w:rPr>
        <w:t>Destiny</w:t>
      </w:r>
      <w:r w:rsidR="00A76E5E" w:rsidRPr="008F0462">
        <w:rPr>
          <w:sz w:val="22"/>
          <w:szCs w:val="22"/>
        </w:rPr>
        <w:t xml:space="preserve"> [Bungie]</w:t>
      </w:r>
    </w:p>
    <w:p w:rsidR="00A76E5E" w:rsidRPr="008F0462" w:rsidRDefault="00A76E5E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2012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 xml:space="preserve">Spec Ops: The Line </w:t>
      </w:r>
      <w:r w:rsidR="00EA0F1F">
        <w:rPr>
          <w:sz w:val="22"/>
          <w:szCs w:val="22"/>
        </w:rPr>
        <w:t xml:space="preserve">(PS3) </w:t>
      </w:r>
      <w:r w:rsidRPr="008F0462">
        <w:rPr>
          <w:sz w:val="22"/>
          <w:szCs w:val="22"/>
        </w:rPr>
        <w:t>[2K Games]</w:t>
      </w:r>
    </w:p>
    <w:p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The Tomb Raider Trilogy (PS3)</w:t>
      </w:r>
    </w:p>
    <w:p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ESPNU College Town (Facebook)</w:t>
      </w:r>
    </w:p>
    <w:p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2 (PS3/360 and Wii)</w:t>
      </w:r>
    </w:p>
    <w:p w:rsidR="003C4DB1" w:rsidRPr="008F0462" w:rsidRDefault="003C4DB1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2009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(PS3 and Wii)</w:t>
      </w:r>
    </w:p>
    <w:p w:rsidR="003937D6" w:rsidRPr="008F0462" w:rsidRDefault="00476C52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2008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Tomb Raider: Underworld (PS2 and Wii)</w:t>
      </w:r>
    </w:p>
    <w:p w:rsidR="003937D6" w:rsidRPr="008F0462" w:rsidRDefault="009D07BB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2004</w:t>
      </w:r>
      <w:r w:rsidR="005F0437" w:rsidRPr="008F0462">
        <w:rPr>
          <w:sz w:val="22"/>
          <w:szCs w:val="22"/>
        </w:rPr>
        <w:t xml:space="preserve"> – </w:t>
      </w:r>
      <w:r w:rsidR="00E47C18" w:rsidRPr="008F0462">
        <w:rPr>
          <w:sz w:val="22"/>
          <w:szCs w:val="22"/>
        </w:rPr>
        <w:t>Unreal Tournament 2004</w:t>
      </w:r>
      <w:r w:rsidR="00C941DE">
        <w:rPr>
          <w:sz w:val="22"/>
          <w:szCs w:val="22"/>
        </w:rPr>
        <w:t xml:space="preserve"> (PC)</w:t>
      </w:r>
    </w:p>
    <w:p w:rsidR="003937D6" w:rsidRDefault="00DE6766" w:rsidP="008F0462">
      <w:pPr>
        <w:pStyle w:val="Heading1"/>
      </w:pPr>
      <w:r w:rsidRPr="004832FE">
        <w:t>E</w:t>
      </w:r>
      <w:r w:rsidR="00A07B59" w:rsidRPr="004832FE">
        <w:t>x</w:t>
      </w:r>
      <w:r w:rsidR="00482B5B" w:rsidRPr="004832FE">
        <w:t>perience</w:t>
      </w:r>
      <w:r w:rsidR="00A07B59" w:rsidRPr="004832FE">
        <w:tab/>
      </w:r>
    </w:p>
    <w:p w:rsidR="003B09EC" w:rsidRDefault="003B09EC" w:rsidP="008F0462">
      <w:pPr>
        <w:pStyle w:val="Heading2"/>
        <w:rPr>
          <w:ins w:id="26" w:author="Joel Van Eenwyk" w:date="2016-07-26T12:34:00Z"/>
        </w:rPr>
      </w:pPr>
      <w:ins w:id="27" w:author="Joel Van Eenwyk" w:date="2016-07-26T12:34:00Z">
        <w:r>
          <w:t xml:space="preserve">Sep 2015 </w:t>
        </w:r>
      </w:ins>
      <w:ins w:id="28" w:author="Joel Van Eenwyk" w:date="2016-07-26T12:35:00Z">
        <w:r>
          <w:t>–</w:t>
        </w:r>
      </w:ins>
      <w:ins w:id="29" w:author="Joel Van Eenwyk" w:date="2016-07-26T12:34:00Z">
        <w:r>
          <w:t xml:space="preserve"> Present.</w:t>
        </w:r>
      </w:ins>
      <w:ins w:id="30" w:author="Joel Van Eenwyk" w:date="2016-07-26T12:35:00Z">
        <w:r>
          <w:t xml:space="preserve"> Field Application Engineering Manager at Microsoft</w:t>
        </w:r>
      </w:ins>
    </w:p>
    <w:p w:rsidR="00180137" w:rsidRDefault="00180137" w:rsidP="008F0462">
      <w:pPr>
        <w:pStyle w:val="Heading2"/>
      </w:pPr>
      <w:r>
        <w:t xml:space="preserve">Nov </w:t>
      </w:r>
      <w:r w:rsidRPr="00B66A5A">
        <w:t>2011</w:t>
      </w:r>
      <w:r>
        <w:t xml:space="preserve"> – </w:t>
      </w:r>
      <w:del w:id="31" w:author="Joel Van Eenwyk" w:date="2016-07-26T12:35:00Z">
        <w:r w:rsidDel="003B09EC">
          <w:delText>Present</w:delText>
        </w:r>
      </w:del>
      <w:ins w:id="32" w:author="Joel Van Eenwyk" w:date="2016-07-26T12:35:00Z">
        <w:r w:rsidR="003B09EC">
          <w:t>Sep 2015</w:t>
        </w:r>
      </w:ins>
      <w:r>
        <w:t>. Field Application Engineer</w:t>
      </w:r>
      <w:r w:rsidR="00C941DE">
        <w:t xml:space="preserve">ing Manager </w:t>
      </w:r>
      <w:r>
        <w:t>at Havok</w:t>
      </w:r>
    </w:p>
    <w:p w:rsidR="00C941DE" w:rsidRDefault="00C941DE" w:rsidP="00180137">
      <w:pPr>
        <w:pStyle w:val="Summary"/>
      </w:pPr>
      <w:r>
        <w:t xml:space="preserve">Managed the China, Korea, </w:t>
      </w:r>
      <w:r w:rsidR="00BA2FFB">
        <w:t xml:space="preserve">Europe, Japan, </w:t>
      </w:r>
      <w:r>
        <w:t>and North American Field Application Engineering team. Traveled to each region frequently to help identify needs of each region and communicated those needs to the product managers.</w:t>
      </w:r>
    </w:p>
    <w:p w:rsidR="001E4A89" w:rsidRDefault="001E4A89" w:rsidP="00180137">
      <w:pPr>
        <w:pStyle w:val="Summary"/>
      </w:pPr>
      <w:r>
        <w:t>Worked closely with product managers to get client feedback into the roadmap</w:t>
      </w:r>
    </w:p>
    <w:p w:rsidR="001E4A89" w:rsidRDefault="001E4A89" w:rsidP="00180137">
      <w:pPr>
        <w:pStyle w:val="Summary"/>
      </w:pPr>
      <w:r>
        <w:t>Created numerous tools to evaluate software performance and improve internal processes (e.g. starting software evaluations)</w:t>
      </w:r>
    </w:p>
    <w:p w:rsidR="00180137" w:rsidRDefault="00180137" w:rsidP="00180137">
      <w:pPr>
        <w:pStyle w:val="Summary"/>
      </w:pPr>
      <w:r>
        <w:t>Professional services at Bungie and other studios</w:t>
      </w:r>
    </w:p>
    <w:p w:rsidR="00180137" w:rsidRDefault="00180137" w:rsidP="00180137">
      <w:pPr>
        <w:pStyle w:val="Summary"/>
      </w:pPr>
      <w:r>
        <w:t>Presented at China Joy, Tizen Conference, and Siggraph</w:t>
      </w:r>
    </w:p>
    <w:p w:rsidR="00CA712A" w:rsidRDefault="00CA712A" w:rsidP="00180137">
      <w:pPr>
        <w:pStyle w:val="Summary"/>
      </w:pPr>
      <w:r>
        <w:t>Handled numerous client visits in China and did presentations in Chinese</w:t>
      </w:r>
    </w:p>
    <w:p w:rsidR="00270EC0" w:rsidRDefault="004D33E0" w:rsidP="00B66A5A">
      <w:pPr>
        <w:pStyle w:val="Heading2"/>
      </w:pPr>
      <w:r>
        <w:t>Aug</w:t>
      </w:r>
      <w:r w:rsidR="00270EC0">
        <w:t xml:space="preserve"> 2007 – </w:t>
      </w:r>
      <w:r w:rsidR="00180137">
        <w:t>Nov 2011</w:t>
      </w:r>
      <w:r w:rsidR="00270EC0">
        <w:t>.  Programmer at Buzz Monkey</w:t>
      </w:r>
      <w:r w:rsidR="00270EC0" w:rsidRPr="00270EC0">
        <w:t xml:space="preserve"> </w:t>
      </w:r>
    </w:p>
    <w:p w:rsidR="00650FA5" w:rsidRDefault="00ED7087" w:rsidP="008F0462">
      <w:pPr>
        <w:pStyle w:val="Summary"/>
      </w:pPr>
      <w:r>
        <w:t>Developed graghics engine for PS3</w:t>
      </w:r>
    </w:p>
    <w:p w:rsidR="003937D6" w:rsidRDefault="00914013" w:rsidP="008F0462">
      <w:pPr>
        <w:pStyle w:val="Summary"/>
      </w:pPr>
      <w:r>
        <w:t xml:space="preserve">Ported </w:t>
      </w:r>
      <w:r w:rsidR="00ED7087">
        <w:t xml:space="preserve">next-gen </w:t>
      </w:r>
      <w:r>
        <w:t>engine to PS2 and Wii</w:t>
      </w:r>
    </w:p>
    <w:p w:rsidR="003937D6" w:rsidRDefault="00F0794A" w:rsidP="008F0462">
      <w:pPr>
        <w:pStyle w:val="Summary"/>
      </w:pPr>
      <w:r>
        <w:t>Low level graphics programming</w:t>
      </w:r>
      <w:r w:rsidR="00914013">
        <w:t xml:space="preserve"> for PS2 and Wii</w:t>
      </w:r>
    </w:p>
    <w:p w:rsidR="003937D6" w:rsidRDefault="00F0794A" w:rsidP="008F0462">
      <w:pPr>
        <w:pStyle w:val="Summary"/>
      </w:pPr>
      <w:r>
        <w:t>Tool coding within the Maya pipeline</w:t>
      </w:r>
    </w:p>
    <w:p w:rsidR="003937D6" w:rsidRDefault="00C04BA9" w:rsidP="008F0462">
      <w:pPr>
        <w:pStyle w:val="Summary"/>
      </w:pPr>
      <w:r>
        <w:t>Managed build process through custom build scripts</w:t>
      </w:r>
      <w:r w:rsidR="007816B6">
        <w:t xml:space="preserve"> (mostly in Python)</w:t>
      </w:r>
    </w:p>
    <w:p w:rsidR="008D56CB" w:rsidRDefault="008F0462">
      <w:pPr>
        <w:pStyle w:val="Heading2"/>
      </w:pPr>
      <w:r>
        <w:br w:type="page"/>
      </w:r>
      <w:r w:rsidR="008D56CB">
        <w:lastRenderedPageBreak/>
        <w:t xml:space="preserve">Aug 2006 – Dec 2006. </w:t>
      </w:r>
      <w:r w:rsidR="00A27B0A">
        <w:t xml:space="preserve"> </w:t>
      </w:r>
      <w:r w:rsidR="008D56CB">
        <w:t>Teacher’s Assistant for Game Design Course</w:t>
      </w:r>
    </w:p>
    <w:p w:rsidR="00804D16" w:rsidRDefault="008D56CB">
      <w:pPr>
        <w:pStyle w:val="Summary"/>
      </w:pPr>
      <w:r>
        <w:t>Taught cross-platform interface development with wxWidgets</w:t>
      </w:r>
    </w:p>
    <w:p w:rsidR="00804D16" w:rsidRDefault="008D56CB">
      <w:pPr>
        <w:pStyle w:val="Summary"/>
      </w:pPr>
      <w:r>
        <w:t>Taught basics of game creation with SDL</w:t>
      </w:r>
    </w:p>
    <w:p w:rsidR="003937D6" w:rsidRDefault="004637B6">
      <w:pPr>
        <w:pStyle w:val="Heading2"/>
      </w:pPr>
      <w:r>
        <w:t xml:space="preserve">2003 </w:t>
      </w:r>
      <w:r w:rsidR="008D56CB">
        <w:t>– 200</w:t>
      </w:r>
      <w:r>
        <w:t>4</w:t>
      </w:r>
      <w:r w:rsidR="008D56CB">
        <w:t xml:space="preserve">. </w:t>
      </w:r>
      <w:r w:rsidR="00A27B0A">
        <w:t xml:space="preserve"> </w:t>
      </w:r>
      <w:r w:rsidR="008D56CB">
        <w:t>Co-</w:t>
      </w:r>
      <w:r w:rsidR="00476C52">
        <w:t>Author</w:t>
      </w:r>
      <w:r w:rsidR="008D56CB">
        <w:t xml:space="preserve"> of “Mastering Unreal Technology: The Art of Level Design” </w:t>
      </w:r>
    </w:p>
    <w:p w:rsidR="008D56CB" w:rsidRPr="00983838" w:rsidRDefault="008D56CB">
      <w:pPr>
        <w:pStyle w:val="InfoHeader"/>
      </w:pPr>
      <w:r>
        <w:t>Sams Publishing 2004 (</w:t>
      </w:r>
      <w:hyperlink r:id="rId10" w:history="1">
        <w:r w:rsidRPr="00CC6E75">
          <w:rPr>
            <w:rStyle w:val="Hyperlink"/>
            <w:b w:val="0"/>
          </w:rPr>
          <w:t>www.samspublishing.com</w:t>
        </w:r>
      </w:hyperlink>
      <w:r>
        <w:t>)</w:t>
      </w:r>
    </w:p>
    <w:p w:rsidR="003937D6" w:rsidRDefault="008D56CB" w:rsidP="008F0462">
      <w:pPr>
        <w:pStyle w:val="Summary"/>
      </w:pPr>
      <w:r>
        <w:t xml:space="preserve">Authored </w:t>
      </w:r>
      <w:r w:rsidR="002F0DBB">
        <w:t>a</w:t>
      </w:r>
      <w:r w:rsidR="00F55BB6">
        <w:t>round seven</w:t>
      </w:r>
      <w:r w:rsidR="002F0DBB">
        <w:t xml:space="preserve"> </w:t>
      </w:r>
      <w:r>
        <w:t>chapters covering technical aspects of the Unreal Engine</w:t>
      </w:r>
      <w:r w:rsidR="00F55BB6">
        <w:t xml:space="preserve">, </w:t>
      </w:r>
      <w:r>
        <w:t xml:space="preserve">various </w:t>
      </w:r>
      <w:r w:rsidR="00F55BB6">
        <w:t xml:space="preserve">portions </w:t>
      </w:r>
      <w:r>
        <w:t>of UnrealEd</w:t>
      </w:r>
      <w:r w:rsidR="00F55BB6">
        <w:t>,</w:t>
      </w:r>
      <w:r>
        <w:t xml:space="preserve"> and the techniques involved in creating </w:t>
      </w:r>
      <w:r w:rsidR="00F55BB6">
        <w:t>l</w:t>
      </w:r>
      <w:r>
        <w:t>evels for Unreal.</w:t>
      </w:r>
    </w:p>
    <w:p w:rsidR="003937D6" w:rsidRDefault="008D56CB" w:rsidP="008F0462">
      <w:pPr>
        <w:pStyle w:val="Summary"/>
      </w:pPr>
      <w:r>
        <w:t xml:space="preserve">Conducted extensive R&amp;D work throughout the </w:t>
      </w:r>
      <w:r w:rsidR="004637B6">
        <w:t>book’s development</w:t>
      </w:r>
      <w:r>
        <w:t>.</w:t>
      </w:r>
    </w:p>
    <w:p w:rsidR="003937D6" w:rsidRDefault="000559D7" w:rsidP="008F0462">
      <w:pPr>
        <w:pStyle w:val="Heading2"/>
      </w:pPr>
      <w:r>
        <w:t>2003 – 2004</w:t>
      </w:r>
      <w:r w:rsidR="00A058B7">
        <w:t xml:space="preserve">. </w:t>
      </w:r>
      <w:r w:rsidR="00A27B0A">
        <w:t xml:space="preserve"> </w:t>
      </w:r>
      <w:r w:rsidR="00A07B59">
        <w:t xml:space="preserve">Chief </w:t>
      </w:r>
      <w:r w:rsidR="00A07B59" w:rsidRPr="00816470">
        <w:t>Technical</w:t>
      </w:r>
      <w:r w:rsidR="00A07B59">
        <w:t xml:space="preserve"> Officer</w:t>
      </w:r>
      <w:r w:rsidR="002622F7">
        <w:t xml:space="preserve"> at 3DBuzz</w:t>
      </w:r>
      <w:r w:rsidR="00A368B6">
        <w:t>,</w:t>
      </w:r>
      <w:r w:rsidR="002622F7">
        <w:t xml:space="preserve"> Inc.</w:t>
      </w:r>
    </w:p>
    <w:p w:rsidR="00537C1E" w:rsidRDefault="00A07B59">
      <w:pPr>
        <w:pStyle w:val="InfoHeader"/>
      </w:pPr>
      <w:r w:rsidRPr="00650DBE">
        <w:t>3DBuzz</w:t>
      </w:r>
      <w:r w:rsidR="00555C5E" w:rsidRPr="00650DBE">
        <w:t xml:space="preserve"> Inc. </w:t>
      </w:r>
      <w:r w:rsidRPr="00650DBE">
        <w:t>(</w:t>
      </w:r>
      <w:hyperlink r:id="rId11" w:history="1">
        <w:r w:rsidRPr="00657670">
          <w:rPr>
            <w:rStyle w:val="Hyperlink"/>
          </w:rPr>
          <w:t>www.3dbuzz.com</w:t>
        </w:r>
      </w:hyperlink>
      <w:r w:rsidR="00537C1E" w:rsidRPr="00650DBE">
        <w:t xml:space="preserve">) </w:t>
      </w:r>
      <w:r w:rsidRPr="00650DBE">
        <w:t xml:space="preserve">is a company that </w:t>
      </w:r>
      <w:r w:rsidR="004637B6">
        <w:t>offers</w:t>
      </w:r>
      <w:r w:rsidR="004637B6" w:rsidRPr="00650DBE">
        <w:t xml:space="preserve"> </w:t>
      </w:r>
      <w:r w:rsidRPr="00650DBE">
        <w:t>computer</w:t>
      </w:r>
      <w:r w:rsidR="00A5228A">
        <w:t>-</w:t>
      </w:r>
      <w:r w:rsidRPr="00650DBE">
        <w:t>based training to the 3D industry</w:t>
      </w:r>
      <w:r w:rsidR="001E0FD2">
        <w:t xml:space="preserve">.  </w:t>
      </w:r>
      <w:r w:rsidRPr="00650DBE">
        <w:t xml:space="preserve">During my time with 3DBuzz as CTO, I </w:t>
      </w:r>
      <w:r w:rsidR="00537C1E" w:rsidRPr="00650DBE">
        <w:t xml:space="preserve">achieved the </w:t>
      </w:r>
      <w:r w:rsidRPr="00650DBE">
        <w:t>following:</w:t>
      </w:r>
    </w:p>
    <w:p w:rsidR="003937D6" w:rsidRDefault="00537C1E" w:rsidP="008F0462">
      <w:pPr>
        <w:pStyle w:val="Summary"/>
      </w:pPr>
      <w:r>
        <w:t>Speaker</w:t>
      </w:r>
      <w:r w:rsidR="00984833">
        <w:t xml:space="preserve"> and </w:t>
      </w:r>
      <w:r>
        <w:t>Present</w:t>
      </w:r>
      <w:r w:rsidR="00984833">
        <w:t>er</w:t>
      </w:r>
      <w:r>
        <w:t xml:space="preserve"> at trade shows with</w:t>
      </w:r>
      <w:r w:rsidR="0006377D">
        <w:t>in</w:t>
      </w:r>
      <w:r>
        <w:t xml:space="preserve"> the 3D and gaming industries in </w:t>
      </w:r>
      <w:r w:rsidR="00013512">
        <w:t>N.</w:t>
      </w:r>
      <w:r w:rsidR="00984833">
        <w:t> </w:t>
      </w:r>
      <w:r w:rsidR="00013512">
        <w:t xml:space="preserve">America </w:t>
      </w:r>
      <w:r>
        <w:t xml:space="preserve">and </w:t>
      </w:r>
      <w:smartTag w:uri="urn:schemas-microsoft-com:office:smarttags" w:element="place">
        <w:r>
          <w:t>Europe</w:t>
        </w:r>
      </w:smartTag>
      <w:r>
        <w:t>.</w:t>
      </w:r>
      <w:r w:rsidRPr="00537C1E">
        <w:t xml:space="preserve"> </w:t>
      </w:r>
      <w:r w:rsidR="00984833">
        <w:t xml:space="preserve">(e.g. </w:t>
      </w:r>
      <w:r w:rsidR="00013512">
        <w:t>GDC, Siggraph, etc</w:t>
      </w:r>
      <w:r w:rsidR="00984833">
        <w:t>.]</w:t>
      </w:r>
    </w:p>
    <w:p w:rsidR="00804D16" w:rsidRDefault="00537C1E">
      <w:pPr>
        <w:pStyle w:val="Summary"/>
      </w:pPr>
      <w:r>
        <w:t>Partnered with Epic Games</w:t>
      </w:r>
      <w:r w:rsidR="00555C5E">
        <w:t xml:space="preserve"> Inc.</w:t>
      </w:r>
      <w:r>
        <w:t xml:space="preserve"> (</w:t>
      </w:r>
      <w:hyperlink r:id="rId12" w:history="1">
        <w:r w:rsidRPr="00151CAB">
          <w:rPr>
            <w:rStyle w:val="Hyperlink"/>
          </w:rPr>
          <w:t>www.epicgames.com</w:t>
        </w:r>
      </w:hyperlink>
      <w:r>
        <w:t>) to design and develop enhancements for UnrealEd, the application used to create and modify content for the Unreal</w:t>
      </w:r>
      <w:r w:rsidR="003937D6" w:rsidRPr="008F0462">
        <w:rPr>
          <w:szCs w:val="24"/>
          <w:vertAlign w:val="superscript"/>
        </w:rPr>
        <w:t>®</w:t>
      </w:r>
      <w:r>
        <w:t xml:space="preserve"> Game Engine.</w:t>
      </w:r>
    </w:p>
    <w:p w:rsidR="00804D16" w:rsidRDefault="00A07B59">
      <w:pPr>
        <w:pStyle w:val="Summary"/>
      </w:pPr>
      <w:r>
        <w:t>Produced computer</w:t>
      </w:r>
      <w:r w:rsidR="00A5228A">
        <w:t>-</w:t>
      </w:r>
      <w:r>
        <w:t xml:space="preserve">based training in the fields of C++ </w:t>
      </w:r>
      <w:r w:rsidR="00A5228A">
        <w:t>programming</w:t>
      </w:r>
      <w:r>
        <w:t xml:space="preserve">, </w:t>
      </w:r>
      <w:r w:rsidR="00A5228A">
        <w:t xml:space="preserve">Maya </w:t>
      </w:r>
      <w:r>
        <w:t>API, MEL/Unreal/Houdini scripting, and so on.</w:t>
      </w:r>
    </w:p>
    <w:p w:rsidR="00804D16" w:rsidRDefault="00A520D3">
      <w:pPr>
        <w:pStyle w:val="Summary"/>
      </w:pPr>
      <w:r>
        <w:t>Instructed</w:t>
      </w:r>
      <w:r w:rsidR="00A07B59">
        <w:t xml:space="preserve"> an intensive training course on how to use C++ and the Maya API to create plug-ins for Maya.</w:t>
      </w:r>
    </w:p>
    <w:p w:rsidR="003937D6" w:rsidRDefault="00A058B7" w:rsidP="008F0462">
      <w:pPr>
        <w:pStyle w:val="Heading2"/>
      </w:pPr>
      <w:r>
        <w:t xml:space="preserve">1998 – </w:t>
      </w:r>
      <w:r w:rsidR="008F0462">
        <w:t>2012</w:t>
      </w:r>
      <w:r>
        <w:t xml:space="preserve">. </w:t>
      </w:r>
      <w:r w:rsidR="00A27B0A">
        <w:t xml:space="preserve"> </w:t>
      </w:r>
      <w:r w:rsidR="00A07B59" w:rsidRPr="00405731">
        <w:t xml:space="preserve">Freelance </w:t>
      </w:r>
      <w:r w:rsidR="00634F24" w:rsidRPr="00405731">
        <w:t>Developer</w:t>
      </w:r>
    </w:p>
    <w:p w:rsidR="003937D6" w:rsidRDefault="004637B6">
      <w:pPr>
        <w:pStyle w:val="Summary"/>
      </w:pPr>
      <w:r>
        <w:t xml:space="preserve">2001. Developed a </w:t>
      </w:r>
      <w:r w:rsidR="00A5228A">
        <w:t>g</w:t>
      </w:r>
      <w:r>
        <w:t xml:space="preserve">raphing </w:t>
      </w:r>
      <w:r w:rsidR="00A5228A">
        <w:t>m</w:t>
      </w:r>
      <w:r>
        <w:t xml:space="preserve">odule for stock management program </w:t>
      </w:r>
      <w:r w:rsidR="003937D6" w:rsidRPr="008F0462">
        <w:t>P.R.O.F.I.T Trader</w:t>
      </w:r>
      <w:r>
        <w:t xml:space="preserve"> in Visual Basic 6.0.</w:t>
      </w:r>
    </w:p>
    <w:p w:rsidR="00804D16" w:rsidRDefault="004637B6">
      <w:pPr>
        <w:pStyle w:val="Summary"/>
      </w:pPr>
      <w:r>
        <w:t>1999</w:t>
      </w:r>
      <w:r w:rsidR="00D73750">
        <w:t>. Designed, developed, tested, and documented a stand-alone program called Picture Scroller, which was later distributed as shareware.</w:t>
      </w:r>
      <w:r w:rsidDel="004637B6">
        <w:t xml:space="preserve"> </w:t>
      </w:r>
    </w:p>
    <w:p w:rsidR="003937D6" w:rsidRDefault="00DE6766">
      <w:pPr>
        <w:pStyle w:val="Heading1"/>
      </w:pPr>
      <w:r>
        <w:t>E</w:t>
      </w:r>
      <w:r w:rsidR="00482B5B">
        <w:t>ducation</w:t>
      </w:r>
    </w:p>
    <w:p w:rsidR="00F26693" w:rsidRDefault="00F26693" w:rsidP="008F0462">
      <w:pPr>
        <w:pStyle w:val="Heading2"/>
      </w:pPr>
      <w:r>
        <w:t xml:space="preserve">2007. </w:t>
      </w:r>
      <w:r w:rsidR="00A27B0A">
        <w:t xml:space="preserve"> </w:t>
      </w:r>
      <w:r>
        <w:t>Outstanding Senior at KU</w:t>
      </w:r>
      <w:r w:rsidRPr="004637B6">
        <w:t xml:space="preserve"> </w:t>
      </w:r>
    </w:p>
    <w:p w:rsidR="003937D6" w:rsidRDefault="00AF372D">
      <w:pPr>
        <w:pStyle w:val="InfoHeader"/>
      </w:pPr>
      <w:r>
        <w:t>An a</w:t>
      </w:r>
      <w:r w:rsidR="00F26693">
        <w:t xml:space="preserve">ward </w:t>
      </w:r>
      <w:r>
        <w:t xml:space="preserve">that </w:t>
      </w:r>
      <w:r w:rsidR="00F26693">
        <w:t xml:space="preserve">is given </w:t>
      </w:r>
      <w:r w:rsidR="0075598E">
        <w:t xml:space="preserve">to one student in each academic major </w:t>
      </w:r>
      <w:r w:rsidR="00F26693">
        <w:t xml:space="preserve">based </w:t>
      </w:r>
      <w:r w:rsidR="00F90ACE">
        <w:t xml:space="preserve">on </w:t>
      </w:r>
      <w:r w:rsidR="00F26693">
        <w:t>professor recommendations and academic achievements.</w:t>
      </w:r>
    </w:p>
    <w:p w:rsidR="00B16E63" w:rsidRDefault="001E0FD2" w:rsidP="008F0462">
      <w:pPr>
        <w:pStyle w:val="Heading2"/>
      </w:pPr>
      <w:r>
        <w:t>200</w:t>
      </w:r>
      <w:r w:rsidR="00610A37">
        <w:t>2</w:t>
      </w:r>
      <w:r>
        <w:t xml:space="preserve"> – 2007. </w:t>
      </w:r>
      <w:r w:rsidR="00A27B0A">
        <w:t xml:space="preserve"> </w:t>
      </w:r>
      <w:r w:rsidR="00B16E63">
        <w:t>BS in Computer Science at KU</w:t>
      </w:r>
    </w:p>
    <w:p w:rsidR="00A07B59" w:rsidRDefault="00AA794A">
      <w:pPr>
        <w:pStyle w:val="InfoHeader"/>
      </w:pPr>
      <w:r>
        <w:t>Received</w:t>
      </w:r>
      <w:r w:rsidR="00DD6F7D" w:rsidRPr="00DD6F7D">
        <w:t xml:space="preserve"> a</w:t>
      </w:r>
      <w:r w:rsidR="00DD6F7D">
        <w:t xml:space="preserve"> </w:t>
      </w:r>
      <w:r w:rsidR="00BF0B80">
        <w:t>Bachelor of Science in Computer Science</w:t>
      </w:r>
      <w:r w:rsidR="00DD6F7D">
        <w:t xml:space="preserve"> at the University of Kansas</w:t>
      </w:r>
      <w:r w:rsidR="00094055">
        <w:t xml:space="preserve"> with a</w:t>
      </w:r>
      <w:r w:rsidR="007C41B3">
        <w:t xml:space="preserve"> </w:t>
      </w:r>
      <w:r w:rsidR="00A368B6">
        <w:t xml:space="preserve">cumulative </w:t>
      </w:r>
      <w:r w:rsidR="00094055">
        <w:t>GPA of 3.</w:t>
      </w:r>
      <w:r>
        <w:t>64</w:t>
      </w:r>
      <w:r w:rsidR="00A368B6">
        <w:t>.</w:t>
      </w:r>
    </w:p>
    <w:sectPr w:rsidR="00A07B59" w:rsidSect="00E008B4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3F9" w:rsidRDefault="004B43F9" w:rsidP="009244B0">
      <w:r>
        <w:separator/>
      </w:r>
    </w:p>
  </w:endnote>
  <w:endnote w:type="continuationSeparator" w:id="0">
    <w:p w:rsidR="004B43F9" w:rsidRDefault="004B43F9" w:rsidP="009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355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A65" w:rsidRDefault="00D95A65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3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5A65" w:rsidRDefault="00D95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3F9" w:rsidRDefault="004B43F9" w:rsidP="009244B0">
      <w:r>
        <w:separator/>
      </w:r>
    </w:p>
  </w:footnote>
  <w:footnote w:type="continuationSeparator" w:id="0">
    <w:p w:rsidR="004B43F9" w:rsidRDefault="004B43F9" w:rsidP="0092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75pt;height:12.75pt" o:bullet="t">
        <v:imagedata r:id="rId1" o:title="bullet"/>
      </v:shape>
    </w:pict>
  </w:numPicBullet>
  <w:abstractNum w:abstractNumId="0" w15:restartNumberingAfterBreak="0">
    <w:nsid w:val="1C580149"/>
    <w:multiLevelType w:val="hybridMultilevel"/>
    <w:tmpl w:val="091E41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0B1702D"/>
    <w:multiLevelType w:val="hybridMultilevel"/>
    <w:tmpl w:val="396071D2"/>
    <w:lvl w:ilvl="0" w:tplc="F1A4CBBC">
      <w:start w:val="1"/>
      <w:numFmt w:val="bullet"/>
      <w:pStyle w:val="Summary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CA0EF5"/>
    <w:multiLevelType w:val="hybridMultilevel"/>
    <w:tmpl w:val="00C6EBCA"/>
    <w:lvl w:ilvl="0" w:tplc="B2FE51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216E06"/>
    <w:multiLevelType w:val="multilevel"/>
    <w:tmpl w:val="131A3D6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791278B8"/>
    <w:multiLevelType w:val="hybridMultilevel"/>
    <w:tmpl w:val="107249DC"/>
    <w:lvl w:ilvl="0" w:tplc="EF8A3A5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7A740507"/>
    <w:multiLevelType w:val="hybridMultilevel"/>
    <w:tmpl w:val="29006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l Van Eenwyk">
    <w15:presenceInfo w15:providerId="AD" w15:userId="S-1-5-21-124525095-708259637-1543119021-1561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24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55754"/>
    <w:rsid w:val="00004C33"/>
    <w:rsid w:val="00013512"/>
    <w:rsid w:val="00042768"/>
    <w:rsid w:val="000528BE"/>
    <w:rsid w:val="00054597"/>
    <w:rsid w:val="000559D7"/>
    <w:rsid w:val="0006377D"/>
    <w:rsid w:val="00094055"/>
    <w:rsid w:val="000D50DA"/>
    <w:rsid w:val="000D7276"/>
    <w:rsid w:val="000E4366"/>
    <w:rsid w:val="000F03E0"/>
    <w:rsid w:val="0012750A"/>
    <w:rsid w:val="001326AC"/>
    <w:rsid w:val="00136AA9"/>
    <w:rsid w:val="00144DE2"/>
    <w:rsid w:val="0015717F"/>
    <w:rsid w:val="0017299A"/>
    <w:rsid w:val="00173C12"/>
    <w:rsid w:val="00180137"/>
    <w:rsid w:val="00183E7D"/>
    <w:rsid w:val="001C25EC"/>
    <w:rsid w:val="001E0FD2"/>
    <w:rsid w:val="001E4A89"/>
    <w:rsid w:val="001F613E"/>
    <w:rsid w:val="002058C3"/>
    <w:rsid w:val="00213378"/>
    <w:rsid w:val="0022293D"/>
    <w:rsid w:val="002412FF"/>
    <w:rsid w:val="0025341E"/>
    <w:rsid w:val="00255754"/>
    <w:rsid w:val="00260A1F"/>
    <w:rsid w:val="002622F7"/>
    <w:rsid w:val="00264506"/>
    <w:rsid w:val="00270EC0"/>
    <w:rsid w:val="002B404A"/>
    <w:rsid w:val="002C1817"/>
    <w:rsid w:val="002D307C"/>
    <w:rsid w:val="002E597D"/>
    <w:rsid w:val="002F0DBB"/>
    <w:rsid w:val="002F2694"/>
    <w:rsid w:val="00357F63"/>
    <w:rsid w:val="003726E9"/>
    <w:rsid w:val="00380BFE"/>
    <w:rsid w:val="00390DBB"/>
    <w:rsid w:val="003937D6"/>
    <w:rsid w:val="0039732C"/>
    <w:rsid w:val="003B09EC"/>
    <w:rsid w:val="003C4AE6"/>
    <w:rsid w:val="003C4DB1"/>
    <w:rsid w:val="003D0F5C"/>
    <w:rsid w:val="003D38C2"/>
    <w:rsid w:val="003D7492"/>
    <w:rsid w:val="003E7F1C"/>
    <w:rsid w:val="0040111F"/>
    <w:rsid w:val="00405731"/>
    <w:rsid w:val="00412FD9"/>
    <w:rsid w:val="0041571E"/>
    <w:rsid w:val="004162E7"/>
    <w:rsid w:val="00436076"/>
    <w:rsid w:val="00460C71"/>
    <w:rsid w:val="004637B6"/>
    <w:rsid w:val="00475042"/>
    <w:rsid w:val="00476C52"/>
    <w:rsid w:val="00482A10"/>
    <w:rsid w:val="00482B5B"/>
    <w:rsid w:val="004832FE"/>
    <w:rsid w:val="0049292E"/>
    <w:rsid w:val="004B43F9"/>
    <w:rsid w:val="004D33E0"/>
    <w:rsid w:val="004D36CC"/>
    <w:rsid w:val="004F7EA7"/>
    <w:rsid w:val="00522FB5"/>
    <w:rsid w:val="00537C1E"/>
    <w:rsid w:val="00544C45"/>
    <w:rsid w:val="00555C5E"/>
    <w:rsid w:val="00574D46"/>
    <w:rsid w:val="005B7FA9"/>
    <w:rsid w:val="005C1C4C"/>
    <w:rsid w:val="005D1B9F"/>
    <w:rsid w:val="005F0437"/>
    <w:rsid w:val="005F74F4"/>
    <w:rsid w:val="00610A37"/>
    <w:rsid w:val="0063230A"/>
    <w:rsid w:val="00634F24"/>
    <w:rsid w:val="00650DBE"/>
    <w:rsid w:val="00650FA5"/>
    <w:rsid w:val="00657670"/>
    <w:rsid w:val="00682A27"/>
    <w:rsid w:val="006A511D"/>
    <w:rsid w:val="006C3E62"/>
    <w:rsid w:val="007346E6"/>
    <w:rsid w:val="00751E10"/>
    <w:rsid w:val="0075273F"/>
    <w:rsid w:val="0075393C"/>
    <w:rsid w:val="0075598E"/>
    <w:rsid w:val="007816B6"/>
    <w:rsid w:val="007A264F"/>
    <w:rsid w:val="007C41B3"/>
    <w:rsid w:val="007C487D"/>
    <w:rsid w:val="007C78BC"/>
    <w:rsid w:val="007D2327"/>
    <w:rsid w:val="007D75B7"/>
    <w:rsid w:val="007F7941"/>
    <w:rsid w:val="00800ED0"/>
    <w:rsid w:val="00804D16"/>
    <w:rsid w:val="00816470"/>
    <w:rsid w:val="00852347"/>
    <w:rsid w:val="00882947"/>
    <w:rsid w:val="008964E9"/>
    <w:rsid w:val="008C454D"/>
    <w:rsid w:val="008D56CB"/>
    <w:rsid w:val="008E6492"/>
    <w:rsid w:val="008F0462"/>
    <w:rsid w:val="00903111"/>
    <w:rsid w:val="00914013"/>
    <w:rsid w:val="00921664"/>
    <w:rsid w:val="009244B0"/>
    <w:rsid w:val="00945600"/>
    <w:rsid w:val="00956CC6"/>
    <w:rsid w:val="00957858"/>
    <w:rsid w:val="00983838"/>
    <w:rsid w:val="00984833"/>
    <w:rsid w:val="009A741D"/>
    <w:rsid w:val="009B7C91"/>
    <w:rsid w:val="009C7CCC"/>
    <w:rsid w:val="009D07BB"/>
    <w:rsid w:val="009E60D0"/>
    <w:rsid w:val="009E6359"/>
    <w:rsid w:val="009F057A"/>
    <w:rsid w:val="009F6983"/>
    <w:rsid w:val="00A016F9"/>
    <w:rsid w:val="00A058B7"/>
    <w:rsid w:val="00A07B59"/>
    <w:rsid w:val="00A10D56"/>
    <w:rsid w:val="00A1784B"/>
    <w:rsid w:val="00A27B0A"/>
    <w:rsid w:val="00A31FFC"/>
    <w:rsid w:val="00A368B6"/>
    <w:rsid w:val="00A520D3"/>
    <w:rsid w:val="00A5228A"/>
    <w:rsid w:val="00A543BA"/>
    <w:rsid w:val="00A61119"/>
    <w:rsid w:val="00A7369F"/>
    <w:rsid w:val="00A76A34"/>
    <w:rsid w:val="00A76E5E"/>
    <w:rsid w:val="00AA794A"/>
    <w:rsid w:val="00AC5AE6"/>
    <w:rsid w:val="00AE0ABD"/>
    <w:rsid w:val="00AF372D"/>
    <w:rsid w:val="00AF3AD0"/>
    <w:rsid w:val="00B14EC2"/>
    <w:rsid w:val="00B16E63"/>
    <w:rsid w:val="00B66A5A"/>
    <w:rsid w:val="00B70812"/>
    <w:rsid w:val="00B847C2"/>
    <w:rsid w:val="00B848CF"/>
    <w:rsid w:val="00B87CC6"/>
    <w:rsid w:val="00B95187"/>
    <w:rsid w:val="00BA2437"/>
    <w:rsid w:val="00BA2FFB"/>
    <w:rsid w:val="00BE63DB"/>
    <w:rsid w:val="00BF0495"/>
    <w:rsid w:val="00BF0B80"/>
    <w:rsid w:val="00C04BA9"/>
    <w:rsid w:val="00C25054"/>
    <w:rsid w:val="00C66081"/>
    <w:rsid w:val="00C84346"/>
    <w:rsid w:val="00C941DE"/>
    <w:rsid w:val="00CA712A"/>
    <w:rsid w:val="00CE0A9E"/>
    <w:rsid w:val="00D03A80"/>
    <w:rsid w:val="00D148EC"/>
    <w:rsid w:val="00D23F41"/>
    <w:rsid w:val="00D6485D"/>
    <w:rsid w:val="00D71331"/>
    <w:rsid w:val="00D73750"/>
    <w:rsid w:val="00D75CF7"/>
    <w:rsid w:val="00D92510"/>
    <w:rsid w:val="00D95A65"/>
    <w:rsid w:val="00DB4457"/>
    <w:rsid w:val="00DD45CC"/>
    <w:rsid w:val="00DD6F7D"/>
    <w:rsid w:val="00DE5FE9"/>
    <w:rsid w:val="00DE6766"/>
    <w:rsid w:val="00DF5761"/>
    <w:rsid w:val="00E008B4"/>
    <w:rsid w:val="00E47C18"/>
    <w:rsid w:val="00E553CF"/>
    <w:rsid w:val="00E6786C"/>
    <w:rsid w:val="00E76064"/>
    <w:rsid w:val="00E8278B"/>
    <w:rsid w:val="00E83CB2"/>
    <w:rsid w:val="00EA0087"/>
    <w:rsid w:val="00EA0F1F"/>
    <w:rsid w:val="00EA1CDE"/>
    <w:rsid w:val="00EB1BFE"/>
    <w:rsid w:val="00EB1DF0"/>
    <w:rsid w:val="00ED06B8"/>
    <w:rsid w:val="00ED7087"/>
    <w:rsid w:val="00EF5F3B"/>
    <w:rsid w:val="00F0794A"/>
    <w:rsid w:val="00F206FF"/>
    <w:rsid w:val="00F23578"/>
    <w:rsid w:val="00F25A01"/>
    <w:rsid w:val="00F26693"/>
    <w:rsid w:val="00F55BB6"/>
    <w:rsid w:val="00F76B8C"/>
    <w:rsid w:val="00F90ACE"/>
    <w:rsid w:val="00F97750"/>
    <w:rsid w:val="00FB0433"/>
    <w:rsid w:val="00FB4228"/>
    <w:rsid w:val="00FC0658"/>
    <w:rsid w:val="00FC26E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DF643B0"/>
  <w15:docId w15:val="{7AEA9313-5E8D-4BAA-92CB-67DD562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5717F"/>
  </w:style>
  <w:style w:type="paragraph" w:styleId="Heading1">
    <w:name w:val="heading 1"/>
    <w:basedOn w:val="Normal"/>
    <w:next w:val="Normal"/>
    <w:link w:val="Heading1Char"/>
    <w:autoRedefine/>
    <w:qFormat/>
    <w:rsid w:val="001E4A89"/>
    <w:pPr>
      <w:tabs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80" w:after="40"/>
      <w:ind w:left="29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A1784B"/>
    <w:pPr>
      <w:spacing w:before="120" w:after="20"/>
      <w:ind w:left="821" w:hanging="245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56CB"/>
    <w:rPr>
      <w:rFonts w:ascii="Tahoma" w:hAnsi="Tahoma" w:cs="Tahoma"/>
      <w:sz w:val="16"/>
      <w:szCs w:val="16"/>
    </w:rPr>
  </w:style>
  <w:style w:type="paragraph" w:customStyle="1" w:styleId="Separation">
    <w:name w:val="Separation"/>
    <w:basedOn w:val="BaseText"/>
    <w:autoRedefine/>
    <w:rsid w:val="004162E7"/>
    <w:pPr>
      <w:pBdr>
        <w:bottom w:val="single" w:sz="18" w:space="1" w:color="auto"/>
      </w:pBdr>
      <w:ind w:firstLine="0"/>
    </w:pPr>
  </w:style>
  <w:style w:type="character" w:styleId="Hyperlink">
    <w:name w:val="Hyperlink"/>
    <w:basedOn w:val="DefaultParagraphFont"/>
    <w:rsid w:val="0015717F"/>
    <w:rPr>
      <w:color w:val="0000FF"/>
      <w:u w:val="single"/>
    </w:rPr>
  </w:style>
  <w:style w:type="character" w:styleId="FollowedHyperlink">
    <w:name w:val="FollowedHyperlink"/>
    <w:basedOn w:val="DefaultParagraphFont"/>
    <w:rsid w:val="00DF5761"/>
    <w:rPr>
      <w:color w:val="800080"/>
      <w:u w:val="single"/>
    </w:rPr>
  </w:style>
  <w:style w:type="paragraph" w:styleId="Date">
    <w:name w:val="Date"/>
    <w:basedOn w:val="Normal"/>
    <w:next w:val="Normal"/>
    <w:rsid w:val="009B7C91"/>
  </w:style>
  <w:style w:type="character" w:customStyle="1" w:styleId="Heading1Char">
    <w:name w:val="Heading 1 Char"/>
    <w:basedOn w:val="DefaultParagraphFont"/>
    <w:link w:val="Heading1"/>
    <w:rsid w:val="001E4A89"/>
    <w:rPr>
      <w:b/>
      <w:smallCaps/>
      <w:sz w:val="24"/>
    </w:rPr>
  </w:style>
  <w:style w:type="paragraph" w:customStyle="1" w:styleId="Summary">
    <w:name w:val="Summary"/>
    <w:basedOn w:val="Normal"/>
    <w:rsid w:val="00F0794A"/>
    <w:pPr>
      <w:numPr>
        <w:numId w:val="5"/>
      </w:numPr>
      <w:tabs>
        <w:tab w:val="clear" w:pos="2340"/>
      </w:tabs>
      <w:ind w:left="1440" w:hanging="384"/>
    </w:pPr>
    <w:rPr>
      <w:sz w:val="24"/>
    </w:rPr>
  </w:style>
  <w:style w:type="paragraph" w:styleId="Title">
    <w:name w:val="Title"/>
    <w:basedOn w:val="Normal"/>
    <w:autoRedefine/>
    <w:qFormat/>
    <w:rsid w:val="00B66A5A"/>
    <w:pPr>
      <w:tabs>
        <w:tab w:val="left" w:pos="0"/>
        <w:tab w:val="left" w:pos="9900"/>
      </w:tabs>
      <w:spacing w:after="60"/>
      <w:outlineLvl w:val="0"/>
    </w:pPr>
    <w:rPr>
      <w:rFonts w:ascii="Arial Black" w:hAnsi="Arial Black" w:cs="Arial"/>
      <w:bCs/>
      <w:kern w:val="28"/>
      <w:sz w:val="36"/>
      <w:szCs w:val="36"/>
    </w:rPr>
  </w:style>
  <w:style w:type="paragraph" w:customStyle="1" w:styleId="Contact">
    <w:name w:val="Contact"/>
    <w:basedOn w:val="Normal"/>
    <w:autoRedefine/>
    <w:rsid w:val="00B66A5A"/>
    <w:pPr>
      <w:spacing w:before="120" w:after="120"/>
      <w:ind w:left="619"/>
      <w:contextualSpacing/>
    </w:pPr>
    <w:rPr>
      <w:b/>
      <w:sz w:val="22"/>
      <w:szCs w:val="22"/>
    </w:rPr>
  </w:style>
  <w:style w:type="paragraph" w:customStyle="1" w:styleId="InfoHeader">
    <w:name w:val="InfoHeader"/>
    <w:rsid w:val="00682A27"/>
    <w:pPr>
      <w:ind w:left="864"/>
    </w:pPr>
    <w:rPr>
      <w:b/>
      <w:color w:val="4D4D4D"/>
      <w:sz w:val="24"/>
    </w:rPr>
  </w:style>
  <w:style w:type="paragraph" w:customStyle="1" w:styleId="BaseText">
    <w:name w:val="Base Text"/>
    <w:basedOn w:val="Normal"/>
    <w:autoRedefine/>
    <w:rsid w:val="008D56CB"/>
    <w:pPr>
      <w:pBdr>
        <w:bottom w:val="single" w:sz="18" w:space="12" w:color="auto"/>
      </w:pBdr>
      <w:ind w:firstLine="528"/>
    </w:pPr>
    <w:rPr>
      <w:sz w:val="24"/>
      <w:szCs w:val="24"/>
    </w:rPr>
  </w:style>
  <w:style w:type="paragraph" w:customStyle="1" w:styleId="Titles">
    <w:name w:val="Titles"/>
    <w:basedOn w:val="Summary"/>
    <w:qFormat/>
    <w:rsid w:val="000559D7"/>
    <w:pPr>
      <w:numPr>
        <w:numId w:val="0"/>
      </w:numPr>
      <w:tabs>
        <w:tab w:val="left" w:pos="1440"/>
        <w:tab w:val="left" w:pos="1890"/>
      </w:tabs>
      <w:ind w:left="630"/>
    </w:pPr>
    <w:rPr>
      <w:b/>
    </w:rPr>
  </w:style>
  <w:style w:type="paragraph" w:styleId="Header">
    <w:name w:val="header"/>
    <w:basedOn w:val="Normal"/>
    <w:link w:val="HeaderChar"/>
    <w:rsid w:val="009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44B0"/>
  </w:style>
  <w:style w:type="paragraph" w:styleId="Footer">
    <w:name w:val="footer"/>
    <w:basedOn w:val="Normal"/>
    <w:link w:val="FooterChar"/>
    <w:uiPriority w:val="99"/>
    <w:rsid w:val="009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B0"/>
  </w:style>
  <w:style w:type="paragraph" w:customStyle="1" w:styleId="Body">
    <w:name w:val="Body"/>
    <w:basedOn w:val="Normal"/>
    <w:link w:val="BodyChar"/>
    <w:qFormat/>
    <w:rsid w:val="00B66A5A"/>
    <w:pPr>
      <w:ind w:left="180"/>
    </w:pPr>
    <w:rPr>
      <w:sz w:val="22"/>
    </w:rPr>
  </w:style>
  <w:style w:type="character" w:customStyle="1" w:styleId="BodyChar">
    <w:name w:val="Body Char"/>
    <w:basedOn w:val="DefaultParagraphFont"/>
    <w:link w:val="Body"/>
    <w:rsid w:val="00B66A5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picgam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3dbuzz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mazon.com/exec/obidos/tg/detail/-/0672326922/qid=1092402457/sr=1-1/ref=sr_1_1/002-8348046-4453605?v=glance&amp;s=book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el.vaneenwyk@gmail.com" TargetMode="Externa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E0B2D-419A-4A52-A936-E8BBD60B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4503</CharactersWithSpaces>
  <SharedDoc>false</SharedDoc>
  <HyperlinkBase/>
  <HLinks>
    <vt:vector size="30" baseType="variant">
      <vt:variant>
        <vt:i4>5242886</vt:i4>
      </vt:variant>
      <vt:variant>
        <vt:i4>12</vt:i4>
      </vt:variant>
      <vt:variant>
        <vt:i4>0</vt:i4>
      </vt:variant>
      <vt:variant>
        <vt:i4>5</vt:i4>
      </vt:variant>
      <vt:variant>
        <vt:lpwstr>http://www.epicgames.com/</vt:lpwstr>
      </vt:variant>
      <vt:variant>
        <vt:lpwstr/>
      </vt:variant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http://www.3dbuzz.com/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http://www.amazon.com/exec/obidos/tg/detail/-/0672326922/qid=1092402457/sr=1-1/ref=sr_1_1/002-8348046-4453605?v=glance&amp;s=books</vt:lpwstr>
      </vt:variant>
      <vt:variant>
        <vt:lpwstr/>
      </vt:variant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http://www.vfxjournal.net/</vt:lpwstr>
      </vt:variant>
      <vt:variant>
        <vt:lpwstr/>
      </vt:variant>
      <vt:variant>
        <vt:i4>4980848</vt:i4>
      </vt:variant>
      <vt:variant>
        <vt:i4>0</vt:i4>
      </vt:variant>
      <vt:variant>
        <vt:i4>0</vt:i4>
      </vt:variant>
      <vt:variant>
        <vt:i4>5</vt:i4>
      </vt:variant>
      <vt:variant>
        <vt:lpwstr>mailto:joel@vfxjournal.net2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joel</dc:creator>
  <cp:lastModifiedBy>Joel Van Eenwyk</cp:lastModifiedBy>
  <cp:revision>47</cp:revision>
  <cp:lastPrinted>2015-10-12T07:05:00Z</cp:lastPrinted>
  <dcterms:created xsi:type="dcterms:W3CDTF">2008-07-12T16:58:00Z</dcterms:created>
  <dcterms:modified xsi:type="dcterms:W3CDTF">2016-07-26T19:36:00Z</dcterms:modified>
</cp:coreProperties>
</file>